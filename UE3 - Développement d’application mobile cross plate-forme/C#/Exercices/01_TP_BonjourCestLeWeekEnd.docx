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75" w:rsidRDefault="008D1A75" w:rsidP="008D1A75">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Bonjour c'est le week-end ...</w:t>
      </w:r>
    </w:p>
    <w:p w:rsid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p>
    <w:p w:rsid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p>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Le but est de créer une petite application qui affiche un message différent en fonction du nom de l’utilisateur et du moment de la journée :</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Bonjour XXX pour la tranche horaire 9h &lt;-&gt; 18h, </w:t>
      </w:r>
      <w:proofErr w:type="gramStart"/>
      <w:r w:rsidRPr="008D1A75">
        <w:rPr>
          <w:rFonts w:ascii="Trebuchet MS" w:eastAsia="Times New Roman" w:hAnsi="Trebuchet MS" w:cs="Times New Roman"/>
          <w:color w:val="1F1F1F"/>
          <w:sz w:val="20"/>
          <w:szCs w:val="20"/>
          <w:lang w:eastAsia="fr-FR"/>
        </w:rPr>
        <w:t>les lundi</w:t>
      </w:r>
      <w:proofErr w:type="gramEnd"/>
      <w:r w:rsidRPr="008D1A75">
        <w:rPr>
          <w:rFonts w:ascii="Trebuchet MS" w:eastAsia="Times New Roman" w:hAnsi="Trebuchet MS" w:cs="Times New Roman"/>
          <w:color w:val="1F1F1F"/>
          <w:sz w:val="20"/>
          <w:szCs w:val="20"/>
          <w:lang w:eastAsia="fr-FR"/>
        </w:rPr>
        <w:t>, mardi, mercredi, jeudi et vendredi</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 xml:space="preserve">Bonsoir XXX pour la tranche horaire 18h &lt;-&gt; 9h, </w:t>
      </w:r>
      <w:proofErr w:type="gramStart"/>
      <w:r w:rsidRPr="008D1A75">
        <w:rPr>
          <w:rFonts w:ascii="Trebuchet MS" w:eastAsia="Times New Roman" w:hAnsi="Trebuchet MS" w:cs="Times New Roman"/>
          <w:color w:val="1F1F1F"/>
          <w:sz w:val="20"/>
          <w:szCs w:val="20"/>
          <w:lang w:eastAsia="fr-FR"/>
        </w:rPr>
        <w:t>les lundi</w:t>
      </w:r>
      <w:proofErr w:type="gramEnd"/>
      <w:r w:rsidRPr="008D1A75">
        <w:rPr>
          <w:rFonts w:ascii="Trebuchet MS" w:eastAsia="Times New Roman" w:hAnsi="Trebuchet MS" w:cs="Times New Roman"/>
          <w:color w:val="1F1F1F"/>
          <w:sz w:val="20"/>
          <w:szCs w:val="20"/>
          <w:lang w:eastAsia="fr-FR"/>
        </w:rPr>
        <w:t>, mardi, mercredi, jeudi</w:t>
      </w:r>
    </w:p>
    <w:p w:rsidR="008D1A75" w:rsidRPr="008D1A75" w:rsidRDefault="008D1A75" w:rsidP="008D1A75">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t>Bon week-end XXX pour la tranche horaire vendredi 18h &lt;-&gt; lundi 9h</w:t>
      </w:r>
    </w:p>
    <w:p w:rsidR="008D1A75" w:rsidRPr="008D1A75" w:rsidRDefault="008D1A75" w:rsidP="008D1A75">
      <w:pPr>
        <w:shd w:val="clear" w:color="auto" w:fill="FFFFFF"/>
        <w:spacing w:after="24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Peut-être cela vous parait simple, dans ce cas, foncez et réalisez cette première application tout </w:t>
      </w:r>
      <w:proofErr w:type="gramStart"/>
      <w:r w:rsidRPr="008D1A75">
        <w:rPr>
          <w:rFonts w:ascii="Trebuchet MS" w:eastAsia="Times New Roman" w:hAnsi="Trebuchet MS" w:cs="Times New Roman"/>
          <w:color w:val="1F1F1F"/>
          <w:sz w:val="20"/>
          <w:szCs w:val="20"/>
          <w:lang w:eastAsia="fr-FR"/>
        </w:rPr>
        <w:t>seul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8D1A75">
        <w:rPr>
          <w:rFonts w:ascii="Trebuchet MS" w:eastAsia="Times New Roman" w:hAnsi="Trebuchet MS" w:cs="Times New Roman"/>
          <w:color w:val="1F1F1F"/>
          <w:sz w:val="20"/>
          <w:szCs w:val="20"/>
          <w:lang w:eastAsia="fr-FR"/>
        </w:rPr>
        <w:t> .</w:t>
      </w:r>
      <w:r w:rsidRPr="008D1A75">
        <w:rPr>
          <w:rFonts w:ascii="Trebuchet MS" w:eastAsia="Times New Roman" w:hAnsi="Trebuchet MS" w:cs="Times New Roman"/>
          <w:color w:val="1F1F1F"/>
          <w:sz w:val="20"/>
          <w:szCs w:val="20"/>
          <w:lang w:eastAsia="fr-FR"/>
        </w:rPr>
        <w:br/>
        <w:t>Sinon, décortiquons un peu l’énoncé de ce TP pour éviter d’être perdu.</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réaliser ce premier TP, vous allez avoir besoin de plusieurs choses. </w:t>
      </w:r>
      <w:r w:rsidRPr="008D1A75">
        <w:rPr>
          <w:rFonts w:ascii="Trebuchet MS" w:eastAsia="Times New Roman" w:hAnsi="Trebuchet MS" w:cs="Times New Roman"/>
          <w:color w:val="1F1F1F"/>
          <w:sz w:val="20"/>
          <w:szCs w:val="20"/>
          <w:lang w:eastAsia="fr-FR"/>
        </w:rPr>
        <w:br/>
        <w:t xml:space="preserve">Dans un premier temps, il faut afficher le nom de l’utilisateur, c’est une chose que nous avons déjà faite en allant puiser dans les fonctionnalités du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Vous aurez besoin également de récupérer l’heure courante pour la comparer aux tranches horaires souhaitées. Vous avez déjà vu comment récupérer la date courante. Pour pouvoir récupérer l’heure de la date courante, il vous faudra utiliser l’instruction </w:t>
      </w:r>
      <w:proofErr w:type="spellStart"/>
      <w:r w:rsidRPr="008D1A75">
        <w:rPr>
          <w:rFonts w:ascii="Lucida Console" w:eastAsia="Times New Roman" w:hAnsi="Lucida Console" w:cs="Times New Roman"/>
          <w:color w:val="1F1F1F"/>
          <w:sz w:val="20"/>
          <w:szCs w:val="20"/>
          <w:lang w:eastAsia="fr-FR"/>
        </w:rPr>
        <w:t>DateTime.Now.Hour</w:t>
      </w:r>
      <w:proofErr w:type="spellEnd"/>
      <w:r w:rsidRPr="008D1A75">
        <w:rPr>
          <w:rFonts w:ascii="Trebuchet MS" w:eastAsia="Times New Roman" w:hAnsi="Trebuchet MS" w:cs="Times New Roman"/>
          <w:color w:val="1F1F1F"/>
          <w:sz w:val="20"/>
          <w:szCs w:val="20"/>
          <w:lang w:eastAsia="fr-FR"/>
        </w:rPr>
        <w:t> qui renvoie un entier représentant l’heure du jour.</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comparer l’heure avec des valeurs entières il vous faudra utiliser les opérateurs de comparaisons et les instructions conditionnelles que nous avons vus précédemment. </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 xml:space="preserve">Pour traiter le cas spécial du jour de la semaine, vous aurez besoin que le </w:t>
      </w:r>
      <w:proofErr w:type="spellStart"/>
      <w:r w:rsidRPr="008D1A75">
        <w:rPr>
          <w:rFonts w:ascii="Trebuchet MS" w:eastAsia="Times New Roman" w:hAnsi="Trebuchet MS" w:cs="Times New Roman"/>
          <w:color w:val="1F1F1F"/>
          <w:sz w:val="20"/>
          <w:szCs w:val="20"/>
          <w:lang w:eastAsia="fr-FR"/>
        </w:rPr>
        <w:t>framework</w:t>
      </w:r>
      <w:proofErr w:type="spellEnd"/>
      <w:r w:rsidRPr="008D1A75">
        <w:rPr>
          <w:rFonts w:ascii="Trebuchet MS" w:eastAsia="Times New Roman" w:hAnsi="Trebuchet MS" w:cs="Times New Roman"/>
          <w:color w:val="1F1F1F"/>
          <w:sz w:val="20"/>
          <w:szCs w:val="20"/>
          <w:lang w:eastAsia="fr-FR"/>
        </w:rPr>
        <w:t xml:space="preserve"> .NET vous indique quel jour nous sommes. C’est le rôle de l’instruction </w:t>
      </w:r>
      <w:proofErr w:type="spellStart"/>
      <w:r w:rsidRPr="008D1A75">
        <w:rPr>
          <w:rFonts w:ascii="Lucida Console" w:eastAsia="Times New Roman" w:hAnsi="Lucida Console" w:cs="Times New Roman"/>
          <w:color w:val="1F1F1F"/>
          <w:sz w:val="20"/>
          <w:szCs w:val="20"/>
          <w:lang w:eastAsia="fr-FR"/>
        </w:rPr>
        <w:t>DateTime.Now.DayOfWeek</w:t>
      </w:r>
      <w:proofErr w:type="spellEnd"/>
      <w:r w:rsidRPr="008D1A75">
        <w:rPr>
          <w:rFonts w:ascii="Trebuchet MS" w:eastAsia="Times New Roman" w:hAnsi="Trebuchet MS" w:cs="Times New Roman"/>
          <w:color w:val="1F1F1F"/>
          <w:sz w:val="20"/>
          <w:szCs w:val="20"/>
          <w:lang w:eastAsia="fr-FR"/>
        </w:rPr>
        <w:t> qui est une énumération indiquant le jour de la semaine. </w:t>
      </w:r>
      <w:hyperlink r:id="rId6" w:history="1">
        <w:r w:rsidRPr="008D1A75">
          <w:rPr>
            <w:rFonts w:ascii="Trebuchet MS" w:eastAsia="Times New Roman" w:hAnsi="Trebuchet MS" w:cs="Times New Roman"/>
            <w:color w:val="2677C9"/>
            <w:sz w:val="20"/>
            <w:szCs w:val="20"/>
            <w:u w:val="single"/>
            <w:lang w:eastAsia="fr-FR"/>
          </w:rPr>
          <w:t>Les différentes valeurs sont consultables à cette adresse</w:t>
        </w:r>
      </w:hyperlink>
      <w:r w:rsidRPr="008D1A75">
        <w:rPr>
          <w:rFonts w:ascii="Trebuchet MS" w:eastAsia="Times New Roman" w:hAnsi="Trebuchet MS" w:cs="Times New Roman"/>
          <w:color w:val="1F1F1F"/>
          <w:sz w:val="20"/>
          <w:szCs w:val="20"/>
          <w:lang w:eastAsia="fr-FR"/>
        </w:rPr>
        <w:t>.</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Pour plus de clarté, nous les reprenons ici : </w:t>
      </w:r>
    </w:p>
    <w:tbl>
      <w:tblPr>
        <w:tblW w:w="0" w:type="auto"/>
        <w:tblBorders>
          <w:top w:val="single" w:sz="12" w:space="0" w:color="2C485C"/>
          <w:left w:val="single" w:sz="12" w:space="0" w:color="2C485C"/>
          <w:bottom w:val="single" w:sz="12" w:space="0" w:color="2C485C"/>
          <w:right w:val="single" w:sz="12" w:space="0" w:color="2C485C"/>
        </w:tblBorders>
        <w:tblCellMar>
          <w:top w:w="15" w:type="dxa"/>
          <w:left w:w="15" w:type="dxa"/>
          <w:bottom w:w="15" w:type="dxa"/>
          <w:right w:w="15" w:type="dxa"/>
        </w:tblCellMar>
        <w:tblLook w:val="04A0" w:firstRow="1" w:lastRow="0" w:firstColumn="1" w:lastColumn="0" w:noHBand="0" w:noVBand="1"/>
      </w:tblPr>
      <w:tblGrid>
        <w:gridCol w:w="1270"/>
        <w:gridCol w:w="1311"/>
      </w:tblGrid>
      <w:tr w:rsidR="008D1A75" w:rsidRPr="008D1A75" w:rsidTr="008D1A75">
        <w:trPr>
          <w:tblHeader/>
        </w:trPr>
        <w:tc>
          <w:tcPr>
            <w:tcW w:w="0" w:type="auto"/>
            <w:shd w:val="clear" w:color="auto" w:fill="808080"/>
            <w:tcMar>
              <w:top w:w="75" w:type="dxa"/>
              <w:left w:w="75" w:type="dxa"/>
              <w:bottom w:w="75" w:type="dxa"/>
              <w:right w:w="75" w:type="dxa"/>
            </w:tcMar>
            <w:vAlign w:val="center"/>
            <w:hideMark/>
          </w:tcPr>
          <w:p w:rsidR="008D1A75" w:rsidRPr="008D1A75" w:rsidRDefault="008D1A75" w:rsidP="008D1A75">
            <w:pPr>
              <w:spacing w:after="0" w:line="240" w:lineRule="auto"/>
              <w:jc w:val="center"/>
              <w:rPr>
                <w:rFonts w:ascii="Times New Roman" w:eastAsia="Times New Roman" w:hAnsi="Times New Roman" w:cs="Times New Roman"/>
                <w:b/>
                <w:bCs/>
                <w:color w:val="FFFFFF"/>
                <w:sz w:val="24"/>
                <w:szCs w:val="24"/>
                <w:lang w:eastAsia="fr-FR"/>
              </w:rPr>
            </w:pPr>
            <w:r w:rsidRPr="008D1A75">
              <w:rPr>
                <w:rFonts w:ascii="Times New Roman" w:eastAsia="Times New Roman" w:hAnsi="Times New Roman" w:cs="Times New Roman"/>
                <w:b/>
                <w:bCs/>
                <w:color w:val="FFFFFF"/>
                <w:sz w:val="24"/>
                <w:szCs w:val="24"/>
                <w:lang w:eastAsia="fr-FR"/>
              </w:rPr>
              <w:t>Valeur</w:t>
            </w:r>
          </w:p>
        </w:tc>
        <w:tc>
          <w:tcPr>
            <w:tcW w:w="0" w:type="auto"/>
            <w:shd w:val="clear" w:color="auto" w:fill="808080"/>
            <w:tcMar>
              <w:top w:w="75" w:type="dxa"/>
              <w:left w:w="75" w:type="dxa"/>
              <w:bottom w:w="75" w:type="dxa"/>
              <w:right w:w="75" w:type="dxa"/>
            </w:tcMar>
            <w:vAlign w:val="center"/>
            <w:hideMark/>
          </w:tcPr>
          <w:p w:rsidR="008D1A75" w:rsidRPr="008D1A75" w:rsidRDefault="008D1A75" w:rsidP="008D1A75">
            <w:pPr>
              <w:spacing w:after="0" w:line="240" w:lineRule="auto"/>
              <w:jc w:val="center"/>
              <w:rPr>
                <w:rFonts w:ascii="Times New Roman" w:eastAsia="Times New Roman" w:hAnsi="Times New Roman" w:cs="Times New Roman"/>
                <w:b/>
                <w:bCs/>
                <w:color w:val="FFFFFF"/>
                <w:sz w:val="24"/>
                <w:szCs w:val="24"/>
                <w:lang w:eastAsia="fr-FR"/>
              </w:rPr>
            </w:pPr>
            <w:r w:rsidRPr="008D1A75">
              <w:rPr>
                <w:rFonts w:ascii="Times New Roman" w:eastAsia="Times New Roman" w:hAnsi="Times New Roman" w:cs="Times New Roman"/>
                <w:b/>
                <w:bCs/>
                <w:color w:val="FFFFFF"/>
                <w:sz w:val="24"/>
                <w:szCs w:val="24"/>
                <w:lang w:eastAsia="fr-FR"/>
              </w:rPr>
              <w:t>Traduction</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Sunday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Dimanche</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Monday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Lundi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Tuesday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Mardi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proofErr w:type="spellStart"/>
            <w:r w:rsidRPr="008D1A75">
              <w:rPr>
                <w:rFonts w:ascii="Times New Roman" w:eastAsia="Times New Roman" w:hAnsi="Times New Roman" w:cs="Times New Roman"/>
                <w:sz w:val="24"/>
                <w:szCs w:val="24"/>
                <w:lang w:eastAsia="fr-FR"/>
              </w:rPr>
              <w:t>Wednesday</w:t>
            </w:r>
            <w:proofErr w:type="spellEnd"/>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Mercredi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Thursday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Jeudi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Friday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Vendredi</w:t>
            </w:r>
          </w:p>
        </w:tc>
      </w:tr>
      <w:tr w:rsidR="008D1A75" w:rsidRPr="008D1A75" w:rsidTr="008D1A75">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Saturday</w:t>
            </w:r>
          </w:p>
        </w:tc>
        <w:tc>
          <w:tcPr>
            <w:tcW w:w="0" w:type="auto"/>
            <w:tcBorders>
              <w:top w:val="single" w:sz="6" w:space="0" w:color="2C485C"/>
              <w:left w:val="single" w:sz="6" w:space="0" w:color="2C485C"/>
              <w:bottom w:val="single" w:sz="6" w:space="0" w:color="2C485C"/>
              <w:right w:val="single" w:sz="6" w:space="0" w:color="2C485C"/>
            </w:tcBorders>
            <w:shd w:val="clear" w:color="auto" w:fill="E9F0F5"/>
            <w:tcMar>
              <w:top w:w="75" w:type="dxa"/>
              <w:left w:w="75" w:type="dxa"/>
              <w:bottom w:w="75" w:type="dxa"/>
              <w:right w:w="75" w:type="dxa"/>
            </w:tcMar>
            <w:vAlign w:val="center"/>
            <w:hideMark/>
          </w:tcPr>
          <w:p w:rsidR="008D1A75" w:rsidRPr="008D1A75" w:rsidRDefault="008D1A75" w:rsidP="008D1A75">
            <w:pPr>
              <w:spacing w:after="0" w:line="240" w:lineRule="auto"/>
              <w:rPr>
                <w:rFonts w:ascii="Times New Roman" w:eastAsia="Times New Roman" w:hAnsi="Times New Roman" w:cs="Times New Roman"/>
                <w:sz w:val="24"/>
                <w:szCs w:val="24"/>
                <w:lang w:eastAsia="fr-FR"/>
              </w:rPr>
            </w:pPr>
            <w:r w:rsidRPr="008D1A75">
              <w:rPr>
                <w:rFonts w:ascii="Times New Roman" w:eastAsia="Times New Roman" w:hAnsi="Times New Roman" w:cs="Times New Roman"/>
                <w:sz w:val="24"/>
                <w:szCs w:val="24"/>
                <w:lang w:eastAsia="fr-FR"/>
              </w:rPr>
              <w:t>Samedi</w:t>
            </w:r>
          </w:p>
        </w:tc>
      </w:tr>
    </w:tbl>
    <w:p w:rsidR="008D1A75" w:rsidRPr="008D1A75" w:rsidRDefault="008D1A75" w:rsidP="008D1A75">
      <w:pPr>
        <w:shd w:val="clear" w:color="auto" w:fill="FFFFFF"/>
        <w:spacing w:after="0" w:line="240" w:lineRule="auto"/>
        <w:rPr>
          <w:rFonts w:ascii="Trebuchet MS" w:eastAsia="Times New Roman" w:hAnsi="Trebuchet MS" w:cs="Times New Roman"/>
          <w:color w:val="1F1F1F"/>
          <w:sz w:val="20"/>
          <w:szCs w:val="20"/>
          <w:lang w:eastAsia="fr-FR"/>
        </w:rPr>
      </w:pP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Il ne restera plus qu’à comparer deux valeurs d’énumération, comme on l’a vu au chapitre sur les énumérations.</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Voilà, vous avez tous les outils en main pour réaliser ce premier TP. N’hésitez pas à revenir sur les chapitres précédents si vous avez un doute sur la syntaxe ou sur les instructions à réaliser. On ne peut pas apprendre un langage par cœur du premier coup.</w:t>
      </w:r>
      <w:r w:rsidRPr="008D1A75">
        <w:rPr>
          <w:rFonts w:ascii="Trebuchet MS" w:eastAsia="Times New Roman" w:hAnsi="Trebuchet MS" w:cs="Times New Roman"/>
          <w:color w:val="1F1F1F"/>
          <w:sz w:val="20"/>
          <w:szCs w:val="20"/>
          <w:lang w:eastAsia="fr-FR"/>
        </w:rPr>
        <w:br/>
      </w:r>
      <w:r w:rsidRPr="008D1A75">
        <w:rPr>
          <w:rFonts w:ascii="Trebuchet MS" w:eastAsia="Times New Roman" w:hAnsi="Trebuchet MS" w:cs="Times New Roman"/>
          <w:color w:val="1F1F1F"/>
          <w:sz w:val="20"/>
          <w:szCs w:val="20"/>
          <w:lang w:eastAsia="fr-FR"/>
        </w:rPr>
        <w:br/>
        <w:t>À vous de jouer !</w:t>
      </w:r>
    </w:p>
    <w:p w:rsidR="00E171C7" w:rsidRDefault="00E171C7">
      <w:pPr>
        <w:rPr>
          <w:rFonts w:ascii="Times New Roman" w:eastAsia="Times New Roman" w:hAnsi="Times New Roman" w:cs="Times New Roman"/>
          <w:sz w:val="24"/>
          <w:szCs w:val="24"/>
          <w:lang w:eastAsia="fr-FR"/>
        </w:rPr>
      </w:pPr>
      <w:bookmarkStart w:id="0" w:name="_GoBack"/>
      <w:bookmarkEnd w:id="0"/>
    </w:p>
    <w:sectPr w:rsidR="00E171C7"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C76C3"/>
    <w:multiLevelType w:val="multilevel"/>
    <w:tmpl w:val="CF4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75"/>
    <w:rsid w:val="00257104"/>
    <w:rsid w:val="006659F7"/>
    <w:rsid w:val="007C3900"/>
    <w:rsid w:val="008D1A75"/>
    <w:rsid w:val="00CA2E0E"/>
    <w:rsid w:val="00E171C7"/>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067F5-3C9D-4678-A8D2-BAB1CCAB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1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D1A7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1A75"/>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8D1A75"/>
  </w:style>
  <w:style w:type="character" w:customStyle="1" w:styleId="code2">
    <w:name w:val="code2"/>
    <w:basedOn w:val="Policepardfaut"/>
    <w:rsid w:val="008D1A75"/>
  </w:style>
  <w:style w:type="character" w:styleId="Lienhypertexte">
    <w:name w:val="Hyperlink"/>
    <w:basedOn w:val="Policepardfaut"/>
    <w:uiPriority w:val="99"/>
    <w:semiHidden/>
    <w:unhideWhenUsed/>
    <w:rsid w:val="008D1A75"/>
    <w:rPr>
      <w:color w:val="0000FF"/>
      <w:u w:val="single"/>
    </w:rPr>
  </w:style>
  <w:style w:type="character" w:customStyle="1" w:styleId="code">
    <w:name w:val="code"/>
    <w:basedOn w:val="Policepardfaut"/>
    <w:rsid w:val="008D1A75"/>
  </w:style>
  <w:style w:type="paragraph" w:styleId="PrformatHTML">
    <w:name w:val="HTML Preformatted"/>
    <w:basedOn w:val="Normal"/>
    <w:link w:val="PrformatHTMLCar"/>
    <w:uiPriority w:val="99"/>
    <w:unhideWhenUsed/>
    <w:rsid w:val="008D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D1A75"/>
    <w:rPr>
      <w:rFonts w:ascii="Courier New" w:eastAsia="Times New Roman" w:hAnsi="Courier New" w:cs="Courier New"/>
      <w:sz w:val="20"/>
      <w:szCs w:val="20"/>
      <w:lang w:eastAsia="fr-FR"/>
    </w:rPr>
  </w:style>
  <w:style w:type="character" w:customStyle="1" w:styleId="k">
    <w:name w:val="k"/>
    <w:basedOn w:val="Policepardfaut"/>
    <w:rsid w:val="008D1A75"/>
  </w:style>
  <w:style w:type="character" w:customStyle="1" w:styleId="nf">
    <w:name w:val="nf"/>
    <w:basedOn w:val="Policepardfaut"/>
    <w:rsid w:val="008D1A75"/>
  </w:style>
  <w:style w:type="character" w:customStyle="1" w:styleId="p">
    <w:name w:val="p"/>
    <w:basedOn w:val="Policepardfaut"/>
    <w:rsid w:val="008D1A75"/>
  </w:style>
  <w:style w:type="character" w:customStyle="1" w:styleId="kt">
    <w:name w:val="kt"/>
    <w:basedOn w:val="Policepardfaut"/>
    <w:rsid w:val="008D1A75"/>
  </w:style>
  <w:style w:type="character" w:customStyle="1" w:styleId="n">
    <w:name w:val="n"/>
    <w:basedOn w:val="Policepardfaut"/>
    <w:rsid w:val="008D1A75"/>
  </w:style>
  <w:style w:type="character" w:customStyle="1" w:styleId="c1">
    <w:name w:val="c1"/>
    <w:basedOn w:val="Policepardfaut"/>
    <w:rsid w:val="008D1A75"/>
  </w:style>
  <w:style w:type="character" w:customStyle="1" w:styleId="m">
    <w:name w:val="m"/>
    <w:basedOn w:val="Policepardfaut"/>
    <w:rsid w:val="008D1A75"/>
  </w:style>
  <w:style w:type="character" w:customStyle="1" w:styleId="s">
    <w:name w:val="s"/>
    <w:basedOn w:val="Policepardfaut"/>
    <w:rsid w:val="008D1A75"/>
  </w:style>
  <w:style w:type="paragraph" w:styleId="Textedebulles">
    <w:name w:val="Balloon Text"/>
    <w:basedOn w:val="Normal"/>
    <w:link w:val="TextedebullesCar"/>
    <w:uiPriority w:val="99"/>
    <w:semiHidden/>
    <w:unhideWhenUsed/>
    <w:rsid w:val="008D1A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1A75"/>
    <w:rPr>
      <w:rFonts w:ascii="Tahoma" w:hAnsi="Tahoma" w:cs="Tahoma"/>
      <w:sz w:val="16"/>
      <w:szCs w:val="16"/>
    </w:rPr>
  </w:style>
  <w:style w:type="character" w:customStyle="1" w:styleId="Titre1Car">
    <w:name w:val="Titre 1 Car"/>
    <w:basedOn w:val="Policepardfaut"/>
    <w:link w:val="Titre1"/>
    <w:uiPriority w:val="9"/>
    <w:rsid w:val="008D1A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596605">
      <w:bodyDiv w:val="1"/>
      <w:marLeft w:val="0"/>
      <w:marRight w:val="0"/>
      <w:marTop w:val="0"/>
      <w:marBottom w:val="0"/>
      <w:divBdr>
        <w:top w:val="none" w:sz="0" w:space="0" w:color="auto"/>
        <w:left w:val="none" w:sz="0" w:space="0" w:color="auto"/>
        <w:bottom w:val="none" w:sz="0" w:space="0" w:color="auto"/>
        <w:right w:val="none" w:sz="0" w:space="0" w:color="auto"/>
      </w:divBdr>
    </w:div>
    <w:div w:id="1582135271">
      <w:bodyDiv w:val="1"/>
      <w:marLeft w:val="0"/>
      <w:marRight w:val="0"/>
      <w:marTop w:val="0"/>
      <w:marBottom w:val="0"/>
      <w:divBdr>
        <w:top w:val="none" w:sz="0" w:space="0" w:color="auto"/>
        <w:left w:val="none" w:sz="0" w:space="0" w:color="auto"/>
        <w:bottom w:val="none" w:sz="0" w:space="0" w:color="auto"/>
        <w:right w:val="none" w:sz="0" w:space="0" w:color="auto"/>
      </w:divBdr>
      <w:divsChild>
        <w:div w:id="2016807031">
          <w:marLeft w:val="0"/>
          <w:marRight w:val="0"/>
          <w:marTop w:val="0"/>
          <w:marBottom w:val="0"/>
          <w:divBdr>
            <w:top w:val="none" w:sz="0" w:space="0" w:color="auto"/>
            <w:left w:val="none" w:sz="0" w:space="0" w:color="auto"/>
            <w:bottom w:val="none" w:sz="0" w:space="0" w:color="auto"/>
            <w:right w:val="none" w:sz="0" w:space="0" w:color="auto"/>
          </w:divBdr>
        </w:div>
        <w:div w:id="1020549524">
          <w:marLeft w:val="0"/>
          <w:marRight w:val="0"/>
          <w:marTop w:val="0"/>
          <w:marBottom w:val="0"/>
          <w:divBdr>
            <w:top w:val="none" w:sz="0" w:space="0" w:color="auto"/>
            <w:left w:val="none" w:sz="0" w:space="0" w:color="auto"/>
            <w:bottom w:val="none" w:sz="0" w:space="0" w:color="auto"/>
            <w:right w:val="none" w:sz="0" w:space="0" w:color="auto"/>
          </w:divBdr>
          <w:divsChild>
            <w:div w:id="737821902">
              <w:marLeft w:val="0"/>
              <w:marRight w:val="0"/>
              <w:marTop w:val="0"/>
              <w:marBottom w:val="0"/>
              <w:divBdr>
                <w:top w:val="single" w:sz="12" w:space="6" w:color="DEE5F0"/>
                <w:left w:val="single" w:sz="12" w:space="6" w:color="DEE5F0"/>
                <w:bottom w:val="single" w:sz="12" w:space="6" w:color="DEE5F0"/>
                <w:right w:val="single" w:sz="12" w:space="6" w:color="DEE5F0"/>
              </w:divBdr>
              <w:divsChild>
                <w:div w:id="1520048903">
                  <w:marLeft w:val="0"/>
                  <w:marRight w:val="0"/>
                  <w:marTop w:val="0"/>
                  <w:marBottom w:val="0"/>
                  <w:divBdr>
                    <w:top w:val="none" w:sz="0" w:space="0" w:color="auto"/>
                    <w:left w:val="none" w:sz="0" w:space="0" w:color="auto"/>
                    <w:bottom w:val="none" w:sz="0" w:space="0" w:color="auto"/>
                    <w:right w:val="none" w:sz="0" w:space="0" w:color="auto"/>
                  </w:divBdr>
                </w:div>
                <w:div w:id="1674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768">
          <w:marLeft w:val="0"/>
          <w:marRight w:val="0"/>
          <w:marTop w:val="0"/>
          <w:marBottom w:val="0"/>
          <w:divBdr>
            <w:top w:val="none" w:sz="0" w:space="0" w:color="auto"/>
            <w:left w:val="none" w:sz="0" w:space="0" w:color="auto"/>
            <w:bottom w:val="none" w:sz="0" w:space="0" w:color="auto"/>
            <w:right w:val="none" w:sz="0" w:space="0" w:color="auto"/>
          </w:divBdr>
          <w:divsChild>
            <w:div w:id="677269242">
              <w:marLeft w:val="0"/>
              <w:marRight w:val="0"/>
              <w:marTop w:val="0"/>
              <w:marBottom w:val="0"/>
              <w:divBdr>
                <w:top w:val="single" w:sz="12" w:space="6" w:color="DEE5F0"/>
                <w:left w:val="single" w:sz="12" w:space="6" w:color="DEE5F0"/>
                <w:bottom w:val="single" w:sz="12" w:space="6" w:color="DEE5F0"/>
                <w:right w:val="single" w:sz="12" w:space="6" w:color="DEE5F0"/>
              </w:divBdr>
              <w:divsChild>
                <w:div w:id="666396202">
                  <w:marLeft w:val="0"/>
                  <w:marRight w:val="0"/>
                  <w:marTop w:val="0"/>
                  <w:marBottom w:val="0"/>
                  <w:divBdr>
                    <w:top w:val="none" w:sz="0" w:space="0" w:color="auto"/>
                    <w:left w:val="none" w:sz="0" w:space="0" w:color="auto"/>
                    <w:bottom w:val="none" w:sz="0" w:space="0" w:color="auto"/>
                    <w:right w:val="none" w:sz="0" w:space="0" w:color="auto"/>
                  </w:divBdr>
                </w:div>
                <w:div w:id="1946644188">
                  <w:marLeft w:val="0"/>
                  <w:marRight w:val="0"/>
                  <w:marTop w:val="0"/>
                  <w:marBottom w:val="0"/>
                  <w:divBdr>
                    <w:top w:val="none" w:sz="0" w:space="0" w:color="auto"/>
                    <w:left w:val="none" w:sz="0" w:space="0" w:color="auto"/>
                    <w:bottom w:val="none" w:sz="0" w:space="0" w:color="auto"/>
                    <w:right w:val="none" w:sz="0" w:space="0" w:color="auto"/>
                  </w:divBdr>
                </w:div>
              </w:divsChild>
            </w:div>
            <w:div w:id="906495970">
              <w:marLeft w:val="0"/>
              <w:marRight w:val="0"/>
              <w:marTop w:val="0"/>
              <w:marBottom w:val="0"/>
              <w:divBdr>
                <w:top w:val="single" w:sz="12" w:space="6" w:color="DEE5F0"/>
                <w:left w:val="single" w:sz="12" w:space="6" w:color="DEE5F0"/>
                <w:bottom w:val="single" w:sz="12" w:space="6" w:color="DEE5F0"/>
                <w:right w:val="single" w:sz="12" w:space="6" w:color="DEE5F0"/>
              </w:divBdr>
              <w:divsChild>
                <w:div w:id="1548301408">
                  <w:marLeft w:val="0"/>
                  <w:marRight w:val="0"/>
                  <w:marTop w:val="0"/>
                  <w:marBottom w:val="0"/>
                  <w:divBdr>
                    <w:top w:val="none" w:sz="0" w:space="0" w:color="auto"/>
                    <w:left w:val="none" w:sz="0" w:space="0" w:color="auto"/>
                    <w:bottom w:val="none" w:sz="0" w:space="0" w:color="auto"/>
                    <w:right w:val="none" w:sz="0" w:space="0" w:color="auto"/>
                  </w:divBdr>
                </w:div>
                <w:div w:id="17582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fr-fr/library/system.dayofweek.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1943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FORMATEUR</cp:lastModifiedBy>
  <cp:revision>2</cp:revision>
  <dcterms:created xsi:type="dcterms:W3CDTF">2018-02-26T13:05:00Z</dcterms:created>
  <dcterms:modified xsi:type="dcterms:W3CDTF">2018-02-26T13:05:00Z</dcterms:modified>
</cp:coreProperties>
</file>